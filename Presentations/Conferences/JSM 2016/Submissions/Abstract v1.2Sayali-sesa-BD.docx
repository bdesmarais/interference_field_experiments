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684F2" w14:textId="77777777" w:rsidR="00C21F39" w:rsidRDefault="009C375E" w:rsidP="00E955AF">
      <w:pPr>
        <w:jc w:val="both"/>
        <w:rPr>
          <w:ins w:id="0" w:author="Anonymous Desmarais" w:date="2016-01-29T20:31:00Z"/>
          <w:rFonts w:ascii="Times New Roman" w:hAnsi="Times New Roman" w:cs="Times New Roman"/>
          <w:sz w:val="24"/>
          <w:lang w:val="en-IN"/>
        </w:rPr>
      </w:pPr>
      <w:ins w:id="1" w:author="Anonymous Desmarais" w:date="2016-01-29T20:27:00Z">
        <w:r>
          <w:rPr>
            <w:rFonts w:ascii="Times New Roman" w:hAnsi="Times New Roman" w:cs="Times New Roman"/>
            <w:sz w:val="24"/>
            <w:lang w:val="en-IN"/>
          </w:rPr>
          <w:t xml:space="preserve">Title: Testing for Network Effects in Field Experiments: </w:t>
        </w:r>
        <w:r w:rsidR="00320CCF">
          <w:rPr>
            <w:rFonts w:ascii="Times New Roman" w:hAnsi="Times New Roman" w:cs="Times New Roman"/>
            <w:sz w:val="24"/>
            <w:lang w:val="en-IN"/>
          </w:rPr>
          <w:t>Examples from Legislative Studies</w:t>
        </w:r>
      </w:ins>
    </w:p>
    <w:p w14:paraId="49962F42" w14:textId="2DBEB314" w:rsidR="0062453F" w:rsidRDefault="00C21F39" w:rsidP="00E955AF">
      <w:pPr>
        <w:jc w:val="both"/>
        <w:rPr>
          <w:ins w:id="2" w:author="Aleksandra" w:date="2016-01-29T14:48:00Z"/>
          <w:rFonts w:ascii="Times New Roman" w:hAnsi="Times New Roman" w:cs="Times New Roman"/>
          <w:sz w:val="24"/>
          <w:lang w:val="en-IN"/>
        </w:rPr>
      </w:pPr>
      <w:ins w:id="3" w:author="Anonymous Desmarais" w:date="2016-01-29T20:31:00Z">
        <w:r>
          <w:rPr>
            <w:rFonts w:ascii="Times New Roman" w:hAnsi="Times New Roman" w:cs="Times New Roman"/>
            <w:sz w:val="24"/>
            <w:lang w:val="en-IN"/>
          </w:rPr>
          <w:t xml:space="preserve">Authors: Sayali Phadke and Bruce </w:t>
        </w:r>
        <w:r w:rsidR="00800799">
          <w:rPr>
            <w:rFonts w:ascii="Times New Roman" w:hAnsi="Times New Roman" w:cs="Times New Roman"/>
            <w:sz w:val="24"/>
            <w:lang w:val="en-IN"/>
          </w:rPr>
          <w:t xml:space="preserve">A.  </w:t>
        </w:r>
        <w:r>
          <w:rPr>
            <w:rFonts w:ascii="Times New Roman" w:hAnsi="Times New Roman" w:cs="Times New Roman"/>
            <w:sz w:val="24"/>
            <w:lang w:val="en-IN"/>
          </w:rPr>
          <w:t>Desmarais</w:t>
        </w:r>
      </w:ins>
      <w:del w:id="4" w:author="Aleksandra" w:date="2016-01-29T14:56:00Z">
        <w:r w:rsidR="002D517F" w:rsidDel="0062453F">
          <w:rPr>
            <w:rFonts w:ascii="Times New Roman" w:hAnsi="Times New Roman" w:cs="Times New Roman"/>
            <w:sz w:val="24"/>
            <w:lang w:val="en-IN"/>
          </w:rPr>
          <w:delText>Traditionally, c</w:delText>
        </w:r>
        <w:r w:rsidR="00E955AF" w:rsidDel="0062453F">
          <w:rPr>
            <w:rFonts w:ascii="Times New Roman" w:hAnsi="Times New Roman" w:cs="Times New Roman"/>
            <w:sz w:val="24"/>
            <w:lang w:val="en-IN"/>
          </w:rPr>
          <w:delText xml:space="preserve">ausal inference is conducted with </w:delText>
        </w:r>
        <w:commentRangeStart w:id="5"/>
        <w:r w:rsidR="00E955AF" w:rsidDel="0062453F">
          <w:rPr>
            <w:rFonts w:ascii="Times New Roman" w:hAnsi="Times New Roman" w:cs="Times New Roman"/>
            <w:sz w:val="24"/>
            <w:lang w:val="en-IN"/>
          </w:rPr>
          <w:delText>SUTVA</w:delText>
        </w:r>
        <w:commentRangeEnd w:id="5"/>
        <w:r w:rsidR="0062453F" w:rsidDel="0062453F">
          <w:rPr>
            <w:rStyle w:val="CommentReference"/>
          </w:rPr>
          <w:commentReference w:id="5"/>
        </w:r>
        <w:r w:rsidR="00E955AF" w:rsidDel="0062453F">
          <w:rPr>
            <w:rFonts w:ascii="Times New Roman" w:hAnsi="Times New Roman" w:cs="Times New Roman"/>
            <w:sz w:val="24"/>
            <w:lang w:val="en-IN"/>
          </w:rPr>
          <w:delText xml:space="preserve"> or assumption of independence. However, </w:delText>
        </w:r>
      </w:del>
    </w:p>
    <w:p w14:paraId="29313300" w14:textId="77777777" w:rsidR="00964022" w:rsidRDefault="00964022" w:rsidP="00E955AF">
      <w:pPr>
        <w:jc w:val="both"/>
        <w:rPr>
          <w:ins w:id="6" w:author="Anonymous Desmarais" w:date="2016-01-29T20:11:00Z"/>
          <w:rFonts w:ascii="Times New Roman" w:hAnsi="Times New Roman" w:cs="Times New Roman"/>
          <w:sz w:val="24"/>
          <w:lang w:val="en-IN"/>
        </w:rPr>
      </w:pPr>
    </w:p>
    <w:p w14:paraId="219FC2A8" w14:textId="2CE8BB68" w:rsidR="00E955AF" w:rsidRPr="00E955AF" w:rsidRDefault="0062453F" w:rsidP="00E955AF">
      <w:pPr>
        <w:jc w:val="both"/>
        <w:rPr>
          <w:rFonts w:ascii="Times New Roman" w:hAnsi="Times New Roman" w:cs="Times New Roman"/>
          <w:sz w:val="24"/>
        </w:rPr>
      </w:pPr>
      <w:ins w:id="7" w:author="Aleksandra" w:date="2016-01-29T14:48:00Z">
        <w:del w:id="8" w:author="Anonymous Desmarais" w:date="2016-01-29T20:12:00Z">
          <w:r w:rsidDel="00964022">
            <w:rPr>
              <w:rFonts w:ascii="Times New Roman" w:hAnsi="Times New Roman" w:cs="Times New Roman"/>
              <w:sz w:val="24"/>
              <w:lang w:val="en-IN"/>
            </w:rPr>
            <w:delText>S</w:delText>
          </w:r>
        </w:del>
      </w:ins>
      <w:del w:id="9" w:author="Anonymous Desmarais" w:date="2016-01-29T20:12:00Z">
        <w:r w:rsidR="00E955AF" w:rsidDel="00964022">
          <w:rPr>
            <w:rFonts w:ascii="Times New Roman" w:hAnsi="Times New Roman" w:cs="Times New Roman"/>
            <w:sz w:val="24"/>
            <w:lang w:val="en-IN"/>
          </w:rPr>
          <w:delText>social phenomena</w:delText>
        </w:r>
      </w:del>
      <w:ins w:id="10" w:author="Anonymous Desmarais" w:date="2016-01-29T20:12:00Z">
        <w:r w:rsidR="00964022">
          <w:rPr>
            <w:rFonts w:ascii="Times New Roman" w:hAnsi="Times New Roman" w:cs="Times New Roman"/>
            <w:sz w:val="24"/>
            <w:lang w:val="en-IN"/>
          </w:rPr>
          <w:t>Most social processes</w:t>
        </w:r>
      </w:ins>
      <w:r w:rsidR="00E955AF">
        <w:rPr>
          <w:rFonts w:ascii="Times New Roman" w:hAnsi="Times New Roman" w:cs="Times New Roman"/>
          <w:sz w:val="24"/>
          <w:lang w:val="en-IN"/>
        </w:rPr>
        <w:t xml:space="preserve"> involve </w:t>
      </w:r>
      <w:del w:id="11" w:author="Anonymous Desmarais" w:date="2016-01-29T20:12:00Z">
        <w:r w:rsidR="00E955AF" w:rsidDel="00964022">
          <w:rPr>
            <w:rFonts w:ascii="Times New Roman" w:hAnsi="Times New Roman" w:cs="Times New Roman"/>
            <w:sz w:val="24"/>
            <w:lang w:val="en-IN"/>
          </w:rPr>
          <w:delText xml:space="preserve">intense </w:delText>
        </w:r>
      </w:del>
      <w:ins w:id="12" w:author="Anonymous Desmarais" w:date="2016-01-29T20:12:00Z">
        <w:r w:rsidR="00964022">
          <w:rPr>
            <w:rFonts w:ascii="Times New Roman" w:hAnsi="Times New Roman" w:cs="Times New Roman"/>
            <w:sz w:val="24"/>
            <w:lang w:val="en-IN"/>
          </w:rPr>
          <w:t xml:space="preserve">complex </w:t>
        </w:r>
      </w:ins>
      <w:r w:rsidR="00E955AF">
        <w:rPr>
          <w:rFonts w:ascii="Times New Roman" w:hAnsi="Times New Roman" w:cs="Times New Roman"/>
          <w:sz w:val="24"/>
          <w:lang w:val="en-IN"/>
        </w:rPr>
        <w:t xml:space="preserve">interaction and </w:t>
      </w:r>
      <w:del w:id="13" w:author="Anonymous Desmarais" w:date="2016-01-29T20:12:00Z">
        <w:r w:rsidR="00E955AF" w:rsidDel="00964022">
          <w:rPr>
            <w:rFonts w:ascii="Times New Roman" w:hAnsi="Times New Roman" w:cs="Times New Roman"/>
            <w:sz w:val="24"/>
            <w:lang w:val="en-IN"/>
          </w:rPr>
          <w:delText xml:space="preserve">complex </w:delText>
        </w:r>
      </w:del>
      <w:r w:rsidR="00E955AF">
        <w:rPr>
          <w:rFonts w:ascii="Times New Roman" w:hAnsi="Times New Roman" w:cs="Times New Roman"/>
          <w:sz w:val="24"/>
          <w:lang w:val="en-IN"/>
        </w:rPr>
        <w:t>dependence among units</w:t>
      </w:r>
      <w:ins w:id="14" w:author="Aleksandra" w:date="2016-01-29T14:48:00Z">
        <w:r>
          <w:rPr>
            <w:rFonts w:ascii="Times New Roman" w:hAnsi="Times New Roman" w:cs="Times New Roman"/>
            <w:sz w:val="24"/>
            <w:lang w:val="en-IN"/>
          </w:rPr>
          <w:t xml:space="preserve"> in a network</w:t>
        </w:r>
      </w:ins>
      <w:ins w:id="15" w:author="Anonymous Desmarais" w:date="2016-01-29T20:12:00Z">
        <w:r w:rsidR="00964022">
          <w:rPr>
            <w:rFonts w:ascii="Times New Roman" w:hAnsi="Times New Roman" w:cs="Times New Roman"/>
            <w:sz w:val="24"/>
            <w:lang w:val="en-IN"/>
          </w:rPr>
          <w:t>.</w:t>
        </w:r>
      </w:ins>
      <w:ins w:id="16" w:author="Aleksandra" w:date="2016-01-29T14:49:00Z">
        <w:r>
          <w:rPr>
            <w:rFonts w:ascii="Times New Roman" w:hAnsi="Times New Roman" w:cs="Times New Roman"/>
            <w:sz w:val="24"/>
            <w:lang w:val="en-IN"/>
          </w:rPr>
          <w:t xml:space="preserve"> </w:t>
        </w:r>
      </w:ins>
      <w:ins w:id="17" w:author="Anonymous Desmarais" w:date="2016-01-29T20:35:00Z">
        <w:r w:rsidR="002524D6">
          <w:rPr>
            <w:rFonts w:ascii="Times New Roman" w:hAnsi="Times New Roman" w:cs="Times New Roman"/>
            <w:sz w:val="24"/>
            <w:lang w:val="en-IN"/>
          </w:rPr>
          <w:t>The</w:t>
        </w:r>
      </w:ins>
      <w:ins w:id="18" w:author="Anonymous Desmarais" w:date="2016-01-29T20:36:00Z">
        <w:r w:rsidR="002524D6">
          <w:rPr>
            <w:rFonts w:ascii="Times New Roman" w:hAnsi="Times New Roman" w:cs="Times New Roman"/>
            <w:sz w:val="24"/>
            <w:lang w:val="en-IN"/>
          </w:rPr>
          <w:t xml:space="preserve"> </w:t>
        </w:r>
        <w:r w:rsidR="002524D6">
          <w:rPr>
            <w:rFonts w:eastAsia="Times New Roman" w:cs="Times New Roman"/>
          </w:rPr>
          <w:fldChar w:fldCharType="begin"/>
        </w:r>
        <w:r w:rsidR="002524D6">
          <w:rPr>
            <w:rFonts w:eastAsia="Times New Roman" w:cs="Times New Roman"/>
          </w:rPr>
          <w:instrText xml:space="preserve"> HYPERLINK "https://en.wikipedia.org/w/index.php?title=Stable_unit_treatment_value_assumption&amp;action=edit&amp;redlink=1" \o "Stable unit treatment value assumption (page does not exist)" </w:instrText>
        </w:r>
      </w:ins>
      <w:r w:rsidR="002524D6">
        <w:rPr>
          <w:rFonts w:eastAsia="Times New Roman" w:cs="Times New Roman"/>
        </w:rPr>
      </w:r>
      <w:ins w:id="19" w:author="Anonymous Desmarais" w:date="2016-01-29T20:36:00Z">
        <w:r w:rsidR="002524D6">
          <w:rPr>
            <w:rFonts w:eastAsia="Times New Roman" w:cs="Times New Roman"/>
          </w:rPr>
          <w:fldChar w:fldCharType="separate"/>
        </w:r>
        <w:r w:rsidR="002524D6">
          <w:rPr>
            <w:rStyle w:val="Hyperlink"/>
            <w:rFonts w:eastAsia="Times New Roman" w:cs="Times New Roman"/>
          </w:rPr>
          <w:t>stable unit treatment value assumption</w:t>
        </w:r>
        <w:r w:rsidR="002524D6">
          <w:rPr>
            <w:rFonts w:eastAsia="Times New Roman" w:cs="Times New Roman"/>
          </w:rPr>
          <w:fldChar w:fldCharType="end"/>
        </w:r>
        <w:r w:rsidR="002524D6">
          <w:rPr>
            <w:rFonts w:eastAsia="Times New Roman" w:cs="Times New Roman"/>
          </w:rPr>
          <w:t xml:space="preserve"> (SUTVA)---the assumption that a unit</w:t>
        </w:r>
      </w:ins>
      <w:ins w:id="20" w:author="Anonymous Desmarais" w:date="2016-01-29T20:39:00Z">
        <w:r w:rsidR="002524D6">
          <w:rPr>
            <w:rFonts w:eastAsia="Times New Roman" w:cs="Times New Roman"/>
          </w:rPr>
          <w:t>’s outcome is unaffected by other units’ treatment statuses—is required in conventional approaches to causal inference.</w:t>
        </w:r>
      </w:ins>
      <w:ins w:id="21" w:author="Anonymous Desmarais" w:date="2016-01-29T20:35:00Z">
        <w:r w:rsidR="002524D6">
          <w:rPr>
            <w:rFonts w:ascii="Times New Roman" w:hAnsi="Times New Roman" w:cs="Times New Roman"/>
            <w:sz w:val="24"/>
            <w:lang w:val="en-IN"/>
          </w:rPr>
          <w:t xml:space="preserve"> </w:t>
        </w:r>
      </w:ins>
      <w:ins w:id="22" w:author="Aleksandra" w:date="2016-01-29T14:49:00Z">
        <w:del w:id="23" w:author="Anonymous Desmarais" w:date="2016-01-29T20:15:00Z">
          <w:r w:rsidDel="00964022">
            <w:rPr>
              <w:rFonts w:ascii="Times New Roman" w:hAnsi="Times New Roman" w:cs="Times New Roman"/>
              <w:sz w:val="24"/>
              <w:lang w:val="en-IN"/>
            </w:rPr>
            <w:delText>where the typical</w:delText>
          </w:r>
        </w:del>
      </w:ins>
      <w:ins w:id="24" w:author="Aleksandra" w:date="2016-01-29T14:53:00Z">
        <w:del w:id="25" w:author="Anonymous Desmarais" w:date="2016-01-29T20:39:00Z">
          <w:r w:rsidDel="002524D6">
            <w:rPr>
              <w:rFonts w:eastAsia="Times New Roman" w:cs="Times New Roman"/>
            </w:rPr>
            <w:delText xml:space="preserve"> </w:delText>
          </w:r>
          <w:r w:rsidDel="002524D6">
            <w:rPr>
              <w:rFonts w:eastAsia="Times New Roman" w:cs="Times New Roman"/>
            </w:rPr>
            <w:fldChar w:fldCharType="begin"/>
          </w:r>
          <w:r w:rsidDel="002524D6">
            <w:rPr>
              <w:rFonts w:eastAsia="Times New Roman" w:cs="Times New Roman"/>
            </w:rPr>
            <w:delInstrText xml:space="preserve"> HYPERLINK "https://en.wikipedia.org/w/index.php?title=Stable_unit_treatment_value_assumption&amp;action=edit&amp;redlink=1" \o "Stable unit treatment value assumption (page does not exist)" </w:delInstrText>
          </w:r>
          <w:r w:rsidDel="002524D6">
            <w:rPr>
              <w:rFonts w:eastAsia="Times New Roman" w:cs="Times New Roman"/>
            </w:rPr>
            <w:fldChar w:fldCharType="separate"/>
          </w:r>
          <w:r w:rsidDel="002524D6">
            <w:rPr>
              <w:rStyle w:val="Hyperlink"/>
              <w:rFonts w:eastAsia="Times New Roman" w:cs="Times New Roman"/>
            </w:rPr>
            <w:delText>stable unit treatment value assumption</w:delText>
          </w:r>
          <w:r w:rsidDel="002524D6">
            <w:rPr>
              <w:rFonts w:eastAsia="Times New Roman" w:cs="Times New Roman"/>
            </w:rPr>
            <w:fldChar w:fldCharType="end"/>
          </w:r>
          <w:r w:rsidDel="002524D6">
            <w:rPr>
              <w:rFonts w:eastAsia="Times New Roman" w:cs="Times New Roman"/>
            </w:rPr>
            <w:delText xml:space="preserve"> (SUTVA) needed for causal inference </w:delText>
          </w:r>
        </w:del>
        <w:del w:id="26" w:author="Anonymous Desmarais" w:date="2016-01-29T20:15:00Z">
          <w:r w:rsidDel="00964022">
            <w:rPr>
              <w:rFonts w:eastAsia="Times New Roman" w:cs="Times New Roman"/>
            </w:rPr>
            <w:delText>fails</w:delText>
          </w:r>
        </w:del>
      </w:ins>
      <w:del w:id="27" w:author="Anonymous Desmarais" w:date="2016-01-29T20:39:00Z">
        <w:r w:rsidR="00E955AF" w:rsidDel="002524D6">
          <w:rPr>
            <w:rFonts w:ascii="Times New Roman" w:hAnsi="Times New Roman" w:cs="Times New Roman"/>
            <w:sz w:val="24"/>
            <w:lang w:val="en-IN"/>
          </w:rPr>
          <w:delText xml:space="preserve">. </w:delText>
        </w:r>
      </w:del>
      <w:ins w:id="28" w:author="Aleksandra" w:date="2016-01-29T14:54:00Z">
        <w:del w:id="29" w:author="Anonymous Desmarais" w:date="2016-01-29T20:18:00Z">
          <w:r w:rsidDel="00D50690">
            <w:rPr>
              <w:rFonts w:ascii="Times New Roman" w:hAnsi="Times New Roman" w:cs="Times New Roman"/>
              <w:sz w:val="24"/>
              <w:lang w:val="en-IN"/>
            </w:rPr>
            <w:delText xml:space="preserve">Thus, </w:delText>
          </w:r>
        </w:del>
      </w:ins>
      <w:ins w:id="30" w:author="Aleksandra" w:date="2016-01-29T14:49:00Z">
        <w:del w:id="31" w:author="Anonymous Desmarais" w:date="2016-01-29T20:18:00Z">
          <w:r w:rsidDel="00D50690">
            <w:rPr>
              <w:rFonts w:ascii="Times New Roman" w:hAnsi="Times New Roman" w:cs="Times New Roman"/>
              <w:sz w:val="24"/>
              <w:lang w:val="en-IN"/>
            </w:rPr>
            <w:delText>modelling</w:delText>
          </w:r>
        </w:del>
      </w:ins>
      <w:del w:id="32" w:author="Anonymous Desmarais" w:date="2016-01-29T20:18:00Z">
        <w:r w:rsidR="00E955AF" w:rsidDel="00D50690">
          <w:rPr>
            <w:rFonts w:ascii="Times New Roman" w:hAnsi="Times New Roman" w:cs="Times New Roman"/>
            <w:sz w:val="24"/>
            <w:lang w:val="en-IN"/>
          </w:rPr>
          <w:delText xml:space="preserve"> </w:delText>
        </w:r>
      </w:del>
      <w:ins w:id="33" w:author="Anonymous Desmarais" w:date="2016-01-29T20:18:00Z">
        <w:r w:rsidR="00D50690">
          <w:rPr>
            <w:rFonts w:ascii="Times New Roman" w:hAnsi="Times New Roman" w:cs="Times New Roman"/>
            <w:sz w:val="24"/>
            <w:lang w:val="en-IN"/>
          </w:rPr>
          <w:t xml:space="preserve">When SUTVA is violated, </w:t>
        </w:r>
      </w:ins>
      <w:ins w:id="34" w:author="Anonymous Desmarais" w:date="2016-01-29T20:40:00Z">
        <w:r w:rsidR="0070473C">
          <w:rPr>
            <w:rFonts w:ascii="Times New Roman" w:hAnsi="Times New Roman" w:cs="Times New Roman"/>
            <w:sz w:val="24"/>
            <w:lang w:val="en-IN"/>
          </w:rPr>
          <w:t xml:space="preserve">as in networked social interaction, </w:t>
        </w:r>
      </w:ins>
      <w:del w:id="35" w:author="Anonymous Desmarais" w:date="2016-01-29T20:19:00Z">
        <w:r w:rsidR="00E955AF" w:rsidDel="004A005E">
          <w:rPr>
            <w:rFonts w:ascii="Times New Roman" w:hAnsi="Times New Roman" w:cs="Times New Roman"/>
            <w:sz w:val="24"/>
            <w:lang w:val="en-IN"/>
          </w:rPr>
          <w:delText xml:space="preserve">the potential </w:delText>
        </w:r>
      </w:del>
      <w:del w:id="36" w:author="Anonymous Desmarais" w:date="2016-01-29T20:41:00Z">
        <w:r w:rsidR="00E955AF" w:rsidDel="005A7ADC">
          <w:rPr>
            <w:rFonts w:ascii="Times New Roman" w:hAnsi="Times New Roman" w:cs="Times New Roman"/>
            <w:sz w:val="24"/>
            <w:lang w:val="en-IN"/>
          </w:rPr>
          <w:delText xml:space="preserve">spread of </w:delText>
        </w:r>
      </w:del>
      <w:r w:rsidR="00E955AF">
        <w:rPr>
          <w:rFonts w:ascii="Times New Roman" w:hAnsi="Times New Roman" w:cs="Times New Roman"/>
          <w:sz w:val="24"/>
          <w:lang w:val="en-IN"/>
        </w:rPr>
        <w:t>treatment effect</w:t>
      </w:r>
      <w:ins w:id="37" w:author="Anonymous Desmarais" w:date="2016-01-29T20:19:00Z">
        <w:r w:rsidR="003F35A0">
          <w:rPr>
            <w:rFonts w:ascii="Times New Roman" w:hAnsi="Times New Roman" w:cs="Times New Roman"/>
            <w:sz w:val="24"/>
            <w:lang w:val="en-IN"/>
          </w:rPr>
          <w:t>s</w:t>
        </w:r>
      </w:ins>
      <w:r w:rsidR="00E955AF">
        <w:rPr>
          <w:rFonts w:ascii="Times New Roman" w:hAnsi="Times New Roman" w:cs="Times New Roman"/>
          <w:sz w:val="24"/>
          <w:lang w:val="en-IN"/>
        </w:rPr>
        <w:t xml:space="preserve"> </w:t>
      </w:r>
      <w:ins w:id="38" w:author="Anonymous Desmarais" w:date="2016-01-29T20:41:00Z">
        <w:r w:rsidR="00B50B74">
          <w:rPr>
            <w:rFonts w:ascii="Times New Roman" w:hAnsi="Times New Roman" w:cs="Times New Roman"/>
            <w:sz w:val="24"/>
            <w:lang w:val="en-IN"/>
          </w:rPr>
          <w:t xml:space="preserve"> spread </w:t>
        </w:r>
      </w:ins>
      <w:r w:rsidR="00E955AF">
        <w:rPr>
          <w:rFonts w:ascii="Times New Roman" w:hAnsi="Times New Roman" w:cs="Times New Roman"/>
          <w:sz w:val="24"/>
          <w:lang w:val="en-IN"/>
        </w:rPr>
        <w:t>to control units through the network structure</w:t>
      </w:r>
      <w:del w:id="39" w:author="Anonymous Desmarais" w:date="2016-01-29T20:19:00Z">
        <w:r w:rsidR="00E955AF" w:rsidDel="00D50690">
          <w:rPr>
            <w:rFonts w:ascii="Times New Roman" w:hAnsi="Times New Roman" w:cs="Times New Roman"/>
            <w:sz w:val="24"/>
            <w:lang w:val="en-IN"/>
          </w:rPr>
          <w:delText xml:space="preserve"> becomes important</w:delText>
        </w:r>
      </w:del>
      <w:r w:rsidR="00E955AF">
        <w:rPr>
          <w:rFonts w:ascii="Times New Roman" w:hAnsi="Times New Roman" w:cs="Times New Roman"/>
          <w:sz w:val="24"/>
          <w:lang w:val="en-IN"/>
        </w:rPr>
        <w:t xml:space="preserve">. </w:t>
      </w:r>
      <w:ins w:id="40" w:author="Anonymous Desmarais" w:date="2016-01-29T20:19:00Z">
        <w:r w:rsidR="006E71B7">
          <w:rPr>
            <w:rFonts w:ascii="Times New Roman" w:hAnsi="Times New Roman" w:cs="Times New Roman"/>
            <w:sz w:val="24"/>
            <w:lang w:val="en-IN"/>
          </w:rPr>
          <w:t xml:space="preserve">We evaluate the evidence for spillover effects in </w:t>
        </w:r>
      </w:ins>
      <w:ins w:id="41" w:author="Anonymous Desmarais" w:date="2016-01-29T20:22:00Z">
        <w:r w:rsidR="00221425">
          <w:rPr>
            <w:rFonts w:ascii="Times New Roman" w:hAnsi="Times New Roman" w:cs="Times New Roman"/>
            <w:sz w:val="24"/>
            <w:lang w:val="en-IN"/>
          </w:rPr>
          <w:t xml:space="preserve">data from </w:t>
        </w:r>
      </w:ins>
      <w:ins w:id="42" w:author="Anonymous Desmarais" w:date="2016-01-29T20:21:00Z">
        <w:r w:rsidR="00221425">
          <w:rPr>
            <w:rFonts w:ascii="Times New Roman" w:hAnsi="Times New Roman" w:cs="Times New Roman"/>
            <w:sz w:val="24"/>
            <w:lang w:val="en-IN"/>
          </w:rPr>
          <w:t>three</w:t>
        </w:r>
        <w:r w:rsidR="00D56506">
          <w:rPr>
            <w:rFonts w:ascii="Times New Roman" w:hAnsi="Times New Roman" w:cs="Times New Roman"/>
            <w:sz w:val="24"/>
            <w:lang w:val="en-IN"/>
          </w:rPr>
          <w:t xml:space="preserve"> </w:t>
        </w:r>
      </w:ins>
      <w:ins w:id="43" w:author="Anonymous Desmarais" w:date="2016-01-29T20:22:00Z">
        <w:r w:rsidR="00221425">
          <w:rPr>
            <w:rFonts w:ascii="Times New Roman" w:hAnsi="Times New Roman" w:cs="Times New Roman"/>
            <w:sz w:val="24"/>
            <w:lang w:val="en-IN"/>
          </w:rPr>
          <w:t>field experiments</w:t>
        </w:r>
        <w:r w:rsidR="006A7639">
          <w:rPr>
            <w:rFonts w:ascii="Times New Roman" w:hAnsi="Times New Roman" w:cs="Times New Roman"/>
            <w:sz w:val="24"/>
            <w:lang w:val="en-IN"/>
          </w:rPr>
          <w:t xml:space="preserve"> on US state legislatures.</w:t>
        </w:r>
        <w:r w:rsidR="00221425">
          <w:rPr>
            <w:rFonts w:ascii="Times New Roman" w:hAnsi="Times New Roman" w:cs="Times New Roman"/>
            <w:sz w:val="24"/>
            <w:lang w:val="en-IN"/>
          </w:rPr>
          <w:t xml:space="preserve"> </w:t>
        </w:r>
      </w:ins>
      <w:ins w:id="44" w:author="Anonymous Desmarais" w:date="2016-01-29T20:23:00Z">
        <w:r w:rsidR="00964B9C">
          <w:rPr>
            <w:rFonts w:ascii="Times New Roman" w:hAnsi="Times New Roman" w:cs="Times New Roman"/>
            <w:sz w:val="24"/>
            <w:lang w:val="en-IN"/>
          </w:rPr>
          <w:t>Ranomized field experiments represent the gold standard in causal inference when studying political elites. It is not possible to bring political elites into the lab, and causal identification</w:t>
        </w:r>
      </w:ins>
      <w:ins w:id="45" w:author="Anonymous Desmarais" w:date="2016-01-29T20:25:00Z">
        <w:r w:rsidR="00964B9C">
          <w:rPr>
            <w:rFonts w:ascii="Times New Roman" w:hAnsi="Times New Roman" w:cs="Times New Roman"/>
            <w:sz w:val="24"/>
            <w:lang w:val="en-IN"/>
          </w:rPr>
          <w:t xml:space="preserve"> with observational data is fraught with problems.</w:t>
        </w:r>
      </w:ins>
      <w:ins w:id="46" w:author="Anonymous Desmarais" w:date="2016-01-29T20:23:00Z">
        <w:r w:rsidR="00964B9C">
          <w:rPr>
            <w:rFonts w:ascii="Times New Roman" w:hAnsi="Times New Roman" w:cs="Times New Roman"/>
            <w:sz w:val="24"/>
            <w:lang w:val="en-IN"/>
          </w:rPr>
          <w:t xml:space="preserve"> </w:t>
        </w:r>
      </w:ins>
      <w:r w:rsidR="00E955AF">
        <w:rPr>
          <w:rFonts w:ascii="Times New Roman" w:hAnsi="Times New Roman" w:cs="Times New Roman"/>
          <w:sz w:val="24"/>
          <w:lang w:val="en-IN"/>
        </w:rPr>
        <w:t xml:space="preserve">We </w:t>
      </w:r>
      <w:r w:rsidR="007B4431">
        <w:rPr>
          <w:rFonts w:ascii="Times New Roman" w:hAnsi="Times New Roman" w:cs="Times New Roman"/>
          <w:sz w:val="24"/>
          <w:lang w:val="en-IN"/>
        </w:rPr>
        <w:t>p</w:t>
      </w:r>
      <w:r w:rsidR="00E955AF">
        <w:rPr>
          <w:rFonts w:ascii="Times New Roman" w:hAnsi="Times New Roman" w:cs="Times New Roman"/>
          <w:sz w:val="24"/>
          <w:lang w:val="en-IN"/>
        </w:rPr>
        <w:t xml:space="preserve">ropose </w:t>
      </w:r>
      <w:del w:id="47" w:author="Anonymous Desmarais" w:date="2016-01-29T20:27:00Z">
        <w:r w:rsidR="00E955AF" w:rsidDel="00891F7B">
          <w:rPr>
            <w:rFonts w:ascii="Times New Roman" w:hAnsi="Times New Roman" w:cs="Times New Roman"/>
            <w:sz w:val="24"/>
            <w:lang w:val="en-IN"/>
          </w:rPr>
          <w:delText xml:space="preserve">a </w:delText>
        </w:r>
      </w:del>
      <w:r w:rsidR="00E955AF">
        <w:rPr>
          <w:rFonts w:ascii="Times New Roman" w:hAnsi="Times New Roman" w:cs="Times New Roman"/>
          <w:sz w:val="24"/>
          <w:lang w:val="en-IN"/>
        </w:rPr>
        <w:t>new specification</w:t>
      </w:r>
      <w:ins w:id="48" w:author="Anonymous Desmarais" w:date="2016-01-29T20:27:00Z">
        <w:r w:rsidR="00891F7B">
          <w:rPr>
            <w:rFonts w:ascii="Times New Roman" w:hAnsi="Times New Roman" w:cs="Times New Roman"/>
            <w:sz w:val="24"/>
            <w:lang w:val="en-IN"/>
          </w:rPr>
          <w:t>s</w:t>
        </w:r>
      </w:ins>
      <w:r w:rsidR="00E955AF">
        <w:rPr>
          <w:rFonts w:ascii="Times New Roman" w:hAnsi="Times New Roman" w:cs="Times New Roman"/>
          <w:sz w:val="24"/>
          <w:lang w:val="en-IN"/>
        </w:rPr>
        <w:t xml:space="preserve"> for treatment spillover </w:t>
      </w:r>
      <w:ins w:id="49" w:author="Anonymous Desmarais" w:date="2016-01-29T20:29:00Z">
        <w:r w:rsidR="009C375E">
          <w:rPr>
            <w:rFonts w:ascii="Times New Roman" w:hAnsi="Times New Roman" w:cs="Times New Roman"/>
            <w:sz w:val="24"/>
            <w:lang w:val="en-IN"/>
          </w:rPr>
          <w:t>models</w:t>
        </w:r>
      </w:ins>
      <w:del w:id="50" w:author="Anonymous Desmarais" w:date="2016-01-29T20:29:00Z">
        <w:r w:rsidR="00E955AF" w:rsidDel="009C375E">
          <w:rPr>
            <w:rFonts w:ascii="Times New Roman" w:hAnsi="Times New Roman" w:cs="Times New Roman"/>
            <w:sz w:val="24"/>
            <w:lang w:val="en-IN"/>
          </w:rPr>
          <w:delText>effect</w:delText>
        </w:r>
        <w:r w:rsidR="007B4431" w:rsidDel="009C375E">
          <w:rPr>
            <w:rFonts w:ascii="Times New Roman" w:hAnsi="Times New Roman" w:cs="Times New Roman"/>
            <w:sz w:val="24"/>
            <w:lang w:val="en-IN"/>
          </w:rPr>
          <w:delText>, based on the number of neighbours and distance from a treated unit</w:delText>
        </w:r>
      </w:del>
      <w:del w:id="51" w:author="Anonymous Desmarais" w:date="2016-01-29T20:26:00Z">
        <w:r w:rsidR="007B4431" w:rsidDel="00644285">
          <w:rPr>
            <w:rFonts w:ascii="Times New Roman" w:hAnsi="Times New Roman" w:cs="Times New Roman"/>
            <w:sz w:val="24"/>
            <w:lang w:val="en-IN"/>
          </w:rPr>
          <w:delText>.</w:delText>
        </w:r>
        <w:r w:rsidR="002D517F" w:rsidDel="00644285">
          <w:rPr>
            <w:rFonts w:ascii="Times New Roman" w:hAnsi="Times New Roman" w:cs="Times New Roman"/>
            <w:sz w:val="24"/>
            <w:lang w:val="en-IN"/>
          </w:rPr>
          <w:delText xml:space="preserve"> Since it is difficult to establish causality using observational data, this paper focuses on randomized experiments.</w:delText>
        </w:r>
      </w:del>
      <w:ins w:id="52" w:author="Anonymous Desmarais" w:date="2016-01-29T20:29:00Z">
        <w:r w:rsidR="0017691A">
          <w:rPr>
            <w:rFonts w:ascii="Times New Roman" w:hAnsi="Times New Roman" w:cs="Times New Roman"/>
            <w:sz w:val="24"/>
            <w:lang w:val="en-IN"/>
          </w:rPr>
          <w:t xml:space="preserve">, </w:t>
        </w:r>
      </w:ins>
      <w:ins w:id="53" w:author="Anonymous Desmarais" w:date="2016-01-29T20:42:00Z">
        <w:r w:rsidR="00F8017E">
          <w:rPr>
            <w:rFonts w:ascii="Times New Roman" w:hAnsi="Times New Roman" w:cs="Times New Roman"/>
            <w:sz w:val="24"/>
            <w:lang w:val="en-IN"/>
          </w:rPr>
          <w:t>and construct networks</w:t>
        </w:r>
      </w:ins>
      <w:del w:id="54" w:author="Anonymous Desmarais" w:date="2016-01-29T20:29:00Z">
        <w:r w:rsidR="007B4431" w:rsidDel="009C375E">
          <w:rPr>
            <w:rFonts w:ascii="Times New Roman" w:hAnsi="Times New Roman" w:cs="Times New Roman"/>
            <w:sz w:val="24"/>
            <w:lang w:val="en-IN"/>
          </w:rPr>
          <w:delText xml:space="preserve"> </w:delText>
        </w:r>
      </w:del>
      <w:del w:id="55" w:author="Anonymous Desmarais" w:date="2016-01-29T20:23:00Z">
        <w:r w:rsidR="007B4431" w:rsidDel="006A7639">
          <w:rPr>
            <w:rFonts w:ascii="Times New Roman" w:hAnsi="Times New Roman" w:cs="Times New Roman"/>
            <w:sz w:val="24"/>
            <w:lang w:val="en-IN"/>
          </w:rPr>
          <w:delText>We</w:delText>
        </w:r>
      </w:del>
      <w:ins w:id="56" w:author="Aleksandra" w:date="2016-01-29T14:54:00Z">
        <w:del w:id="57" w:author="Anonymous Desmarais" w:date="2016-01-29T20:23:00Z">
          <w:r w:rsidDel="006A7639">
            <w:rPr>
              <w:rFonts w:ascii="Times New Roman" w:hAnsi="Times New Roman" w:cs="Times New Roman"/>
              <w:sz w:val="24"/>
              <w:lang w:val="en-IN"/>
            </w:rPr>
            <w:delText xml:space="preserve"> </w:delText>
          </w:r>
        </w:del>
      </w:ins>
      <w:del w:id="58" w:author="Anonymous Desmarais" w:date="2016-01-29T20:23:00Z">
        <w:r w:rsidR="007B4431" w:rsidDel="006A7639">
          <w:rPr>
            <w:rFonts w:ascii="Times New Roman" w:hAnsi="Times New Roman" w:cs="Times New Roman"/>
            <w:sz w:val="24"/>
            <w:lang w:val="en-IN"/>
          </w:rPr>
          <w:delText xml:space="preserve"> plan to re-analyse multiple datasets from field experiments on political networks. </w:delText>
        </w:r>
      </w:del>
      <w:del w:id="59" w:author="Anonymous Desmarais" w:date="2016-01-29T20:31:00Z">
        <w:r w:rsidR="002D517F" w:rsidDel="0017691A">
          <w:rPr>
            <w:rFonts w:ascii="Times New Roman" w:hAnsi="Times New Roman" w:cs="Times New Roman"/>
            <w:sz w:val="24"/>
            <w:lang w:val="en-IN"/>
          </w:rPr>
          <w:delText xml:space="preserve">We </w:delText>
        </w:r>
      </w:del>
      <w:ins w:id="60" w:author="Anonymous Desmarais" w:date="2016-01-29T20:29:00Z">
        <w:r w:rsidR="009C375E">
          <w:rPr>
            <w:rFonts w:ascii="Times New Roman" w:hAnsi="Times New Roman" w:cs="Times New Roman"/>
            <w:sz w:val="24"/>
            <w:lang w:val="en-IN"/>
          </w:rPr>
          <w:t xml:space="preserve"> through </w:t>
        </w:r>
      </w:ins>
      <w:del w:id="61" w:author="Anonymous Desmarais" w:date="2016-01-29T20:29:00Z">
        <w:r w:rsidR="002D517F" w:rsidDel="009C375E">
          <w:rPr>
            <w:rFonts w:ascii="Times New Roman" w:hAnsi="Times New Roman" w:cs="Times New Roman"/>
            <w:sz w:val="24"/>
            <w:lang w:val="en-IN"/>
          </w:rPr>
          <w:delText xml:space="preserve">consider propagation models built through </w:delText>
        </w:r>
      </w:del>
      <w:r w:rsidR="002D517F">
        <w:rPr>
          <w:rFonts w:ascii="Times New Roman" w:hAnsi="Times New Roman" w:cs="Times New Roman"/>
          <w:sz w:val="24"/>
          <w:lang w:val="en-IN"/>
        </w:rPr>
        <w:t>geographical or ideological proximity and co-sponsorship</w:t>
      </w:r>
      <w:del w:id="62" w:author="Anonymous Desmarais" w:date="2016-01-29T20:42:00Z">
        <w:r w:rsidR="002D517F" w:rsidDel="00491B3A">
          <w:rPr>
            <w:rFonts w:ascii="Times New Roman" w:hAnsi="Times New Roman" w:cs="Times New Roman"/>
            <w:sz w:val="24"/>
            <w:lang w:val="en-IN"/>
          </w:rPr>
          <w:delText xml:space="preserve"> of bills</w:delText>
        </w:r>
      </w:del>
      <w:r w:rsidR="002D517F">
        <w:rPr>
          <w:rFonts w:ascii="Times New Roman" w:hAnsi="Times New Roman" w:cs="Times New Roman"/>
          <w:sz w:val="24"/>
          <w:lang w:val="en-IN"/>
        </w:rPr>
        <w:t xml:space="preserve">. </w:t>
      </w:r>
      <w:ins w:id="63" w:author="Anonymous Desmarais" w:date="2016-01-29T20:33:00Z">
        <w:r w:rsidR="007A521A">
          <w:rPr>
            <w:rFonts w:ascii="Times New Roman" w:hAnsi="Times New Roman" w:cs="Times New Roman"/>
            <w:sz w:val="24"/>
            <w:lang w:val="en-IN"/>
          </w:rPr>
          <w:t xml:space="preserve">Considering different combinations of spillover models and networks, </w:t>
        </w:r>
      </w:ins>
      <w:commentRangeStart w:id="64"/>
      <w:del w:id="65" w:author="Anonymous Desmarais" w:date="2016-01-29T20:32:00Z">
        <w:r w:rsidR="007B4431" w:rsidDel="002F3A76">
          <w:rPr>
            <w:rFonts w:ascii="Times New Roman" w:hAnsi="Times New Roman" w:cs="Times New Roman"/>
            <w:sz w:val="24"/>
            <w:lang w:val="en-IN"/>
          </w:rPr>
          <w:delText>We</w:delText>
        </w:r>
        <w:commentRangeEnd w:id="64"/>
        <w:r w:rsidR="00D0229B" w:rsidDel="002F3A76">
          <w:rPr>
            <w:rStyle w:val="CommentReference"/>
          </w:rPr>
          <w:commentReference w:id="64"/>
        </w:r>
      </w:del>
      <w:ins w:id="66" w:author="Aleksandra" w:date="2016-01-29T14:54:00Z">
        <w:del w:id="67" w:author="Anonymous Desmarais" w:date="2016-01-29T20:32:00Z">
          <w:r w:rsidDel="002F3A76">
            <w:rPr>
              <w:rFonts w:ascii="Times New Roman" w:hAnsi="Times New Roman" w:cs="Times New Roman"/>
              <w:sz w:val="24"/>
              <w:lang w:val="en-IN"/>
            </w:rPr>
            <w:delText xml:space="preserve"> </w:delText>
          </w:r>
        </w:del>
      </w:ins>
      <w:del w:id="68" w:author="Anonymous Desmarais" w:date="2016-01-29T20:32:00Z">
        <w:r w:rsidR="007B4431" w:rsidDel="002F3A76">
          <w:rPr>
            <w:rFonts w:ascii="Times New Roman" w:hAnsi="Times New Roman" w:cs="Times New Roman"/>
            <w:sz w:val="24"/>
            <w:lang w:val="en-IN"/>
          </w:rPr>
          <w:delText xml:space="preserve"> will </w:delText>
        </w:r>
        <w:r w:rsidR="002D517F" w:rsidDel="002F3A76">
          <w:rPr>
            <w:rFonts w:ascii="Times New Roman" w:hAnsi="Times New Roman" w:cs="Times New Roman"/>
            <w:sz w:val="24"/>
            <w:lang w:val="en-IN"/>
          </w:rPr>
          <w:delText xml:space="preserve">randomize treatment assignment to </w:delText>
        </w:r>
        <w:r w:rsidR="007B4431" w:rsidDel="002F3A76">
          <w:rPr>
            <w:rFonts w:ascii="Times New Roman" w:hAnsi="Times New Roman" w:cs="Times New Roman"/>
            <w:sz w:val="24"/>
            <w:lang w:val="en-IN"/>
          </w:rPr>
          <w:delText>study counterfactual effects as well as t</w:delText>
        </w:r>
        <w:r w:rsidR="00E955AF" w:rsidDel="002F3A76">
          <w:rPr>
            <w:rFonts w:ascii="Times New Roman" w:hAnsi="Times New Roman" w:cs="Times New Roman"/>
            <w:sz w:val="24"/>
            <w:lang w:val="en-IN"/>
          </w:rPr>
          <w:delText>est robustness</w:delText>
        </w:r>
        <w:r w:rsidR="007B4431" w:rsidDel="002F3A76">
          <w:rPr>
            <w:rFonts w:ascii="Times New Roman" w:hAnsi="Times New Roman" w:cs="Times New Roman"/>
            <w:sz w:val="24"/>
            <w:lang w:val="en-IN"/>
          </w:rPr>
          <w:delText xml:space="preserve"> </w:delText>
        </w:r>
        <w:commentRangeStart w:id="69"/>
        <w:r w:rsidR="007B4431" w:rsidDel="002F3A76">
          <w:rPr>
            <w:rFonts w:ascii="Times New Roman" w:hAnsi="Times New Roman" w:cs="Times New Roman"/>
            <w:sz w:val="24"/>
            <w:lang w:val="en-IN"/>
          </w:rPr>
          <w:delText>t</w:delText>
        </w:r>
        <w:r w:rsidR="00E955AF" w:rsidDel="002F3A76">
          <w:rPr>
            <w:rFonts w:ascii="Times New Roman" w:hAnsi="Times New Roman" w:cs="Times New Roman"/>
            <w:sz w:val="24"/>
            <w:lang w:val="en-IN"/>
          </w:rPr>
          <w:delText>o</w:delText>
        </w:r>
        <w:commentRangeEnd w:id="69"/>
        <w:r w:rsidDel="002F3A76">
          <w:rPr>
            <w:rStyle w:val="CommentReference"/>
          </w:rPr>
          <w:commentReference w:id="69"/>
        </w:r>
        <w:r w:rsidR="00E955AF" w:rsidDel="002F3A76">
          <w:rPr>
            <w:rFonts w:ascii="Times New Roman" w:hAnsi="Times New Roman" w:cs="Times New Roman"/>
            <w:sz w:val="24"/>
            <w:lang w:val="en-IN"/>
          </w:rPr>
          <w:delText xml:space="preserve"> non-parametric tests</w:delText>
        </w:r>
      </w:del>
      <w:ins w:id="70" w:author="Anonymous Desmarais" w:date="2016-01-29T20:32:00Z">
        <w:r w:rsidR="007A521A">
          <w:rPr>
            <w:rFonts w:ascii="Times New Roman" w:hAnsi="Times New Roman" w:cs="Times New Roman"/>
            <w:sz w:val="24"/>
            <w:lang w:val="en-IN"/>
          </w:rPr>
          <w:t>w</w:t>
        </w:r>
        <w:r w:rsidR="002F3A76">
          <w:rPr>
            <w:rFonts w:ascii="Times New Roman" w:hAnsi="Times New Roman" w:cs="Times New Roman"/>
            <w:sz w:val="24"/>
            <w:lang w:val="en-IN"/>
          </w:rPr>
          <w:t>e evaluate the robustness of recently developed non-parametric tests for interference</w:t>
        </w:r>
      </w:ins>
      <w:r w:rsidR="00E955AF">
        <w:rPr>
          <w:rFonts w:ascii="Times New Roman" w:hAnsi="Times New Roman" w:cs="Times New Roman"/>
          <w:sz w:val="24"/>
          <w:lang w:val="en-IN"/>
        </w:rPr>
        <w:t>. Th</w:t>
      </w:r>
      <w:ins w:id="71" w:author="Anonymous Desmarais" w:date="2016-01-29T20:30:00Z">
        <w:r w:rsidR="00C42FE1">
          <w:rPr>
            <w:rFonts w:ascii="Times New Roman" w:hAnsi="Times New Roman" w:cs="Times New Roman"/>
            <w:sz w:val="24"/>
            <w:lang w:val="en-IN"/>
          </w:rPr>
          <w:t xml:space="preserve">e approaches we illustrate </w:t>
        </w:r>
      </w:ins>
      <w:del w:id="72" w:author="Anonymous Desmarais" w:date="2016-01-29T20:30:00Z">
        <w:r w:rsidR="00E955AF" w:rsidDel="00C42FE1">
          <w:rPr>
            <w:rFonts w:ascii="Times New Roman" w:hAnsi="Times New Roman" w:cs="Times New Roman"/>
            <w:sz w:val="24"/>
            <w:lang w:val="en-IN"/>
          </w:rPr>
          <w:delText xml:space="preserve">is method </w:delText>
        </w:r>
      </w:del>
      <w:r w:rsidR="00E955AF">
        <w:rPr>
          <w:rFonts w:ascii="Times New Roman" w:hAnsi="Times New Roman" w:cs="Times New Roman"/>
          <w:sz w:val="24"/>
          <w:lang w:val="en-IN"/>
        </w:rPr>
        <w:t xml:space="preserve">can be </w:t>
      </w:r>
      <w:bookmarkStart w:id="73" w:name="_GoBack"/>
      <w:bookmarkEnd w:id="73"/>
      <w:del w:id="74" w:author="Anonymous Desmarais" w:date="2016-01-29T20:42:00Z">
        <w:r w:rsidR="00E955AF" w:rsidDel="00055AE1">
          <w:rPr>
            <w:rFonts w:ascii="Times New Roman" w:hAnsi="Times New Roman" w:cs="Times New Roman"/>
            <w:sz w:val="24"/>
            <w:lang w:val="en-IN"/>
          </w:rPr>
          <w:delText xml:space="preserve">meaningfully </w:delText>
        </w:r>
      </w:del>
      <w:r w:rsidR="00E955AF">
        <w:rPr>
          <w:rFonts w:ascii="Times New Roman" w:hAnsi="Times New Roman" w:cs="Times New Roman"/>
          <w:sz w:val="24"/>
          <w:lang w:val="en-IN"/>
        </w:rPr>
        <w:t xml:space="preserve">applied to any </w:t>
      </w:r>
      <w:del w:id="75" w:author="Anonymous Desmarais" w:date="2016-01-29T20:30:00Z">
        <w:r w:rsidR="00E955AF" w:rsidDel="00320CCF">
          <w:rPr>
            <w:rFonts w:ascii="Times New Roman" w:hAnsi="Times New Roman" w:cs="Times New Roman"/>
            <w:sz w:val="24"/>
            <w:lang w:val="en-IN"/>
          </w:rPr>
          <w:delText>situation where studying interference between units can lead to valuable insights</w:delText>
        </w:r>
      </w:del>
      <w:ins w:id="76" w:author="Anonymous Desmarais" w:date="2016-01-29T20:30:00Z">
        <w:r w:rsidR="00320CCF">
          <w:rPr>
            <w:rFonts w:ascii="Times New Roman" w:hAnsi="Times New Roman" w:cs="Times New Roman"/>
            <w:sz w:val="24"/>
            <w:lang w:val="en-IN"/>
          </w:rPr>
          <w:t xml:space="preserve">experimental setting in which </w:t>
        </w:r>
      </w:ins>
      <w:ins w:id="77" w:author="Anonymous Desmarais" w:date="2016-01-29T20:34:00Z">
        <w:r w:rsidR="00C94519">
          <w:rPr>
            <w:rFonts w:ascii="Times New Roman" w:hAnsi="Times New Roman" w:cs="Times New Roman"/>
            <w:sz w:val="24"/>
            <w:lang w:val="en-IN"/>
          </w:rPr>
          <w:t>interference is suspected</w:t>
        </w:r>
      </w:ins>
      <w:r w:rsidR="00E955AF">
        <w:rPr>
          <w:rFonts w:ascii="Times New Roman" w:hAnsi="Times New Roman" w:cs="Times New Roman"/>
          <w:sz w:val="24"/>
          <w:lang w:val="en-IN"/>
        </w:rPr>
        <w:t>.</w:t>
      </w:r>
      <w:r w:rsidR="002D517F">
        <w:rPr>
          <w:rFonts w:ascii="Times New Roman" w:hAnsi="Times New Roman" w:cs="Times New Roman"/>
          <w:sz w:val="24"/>
          <w:lang w:val="en-IN"/>
        </w:rPr>
        <w:t xml:space="preserve"> </w:t>
      </w:r>
      <w:del w:id="78" w:author="Aleksandra" w:date="2016-01-29T14:55:00Z">
        <w:r w:rsidR="002D517F" w:rsidDel="0062453F">
          <w:rPr>
            <w:rFonts w:ascii="Times New Roman" w:hAnsi="Times New Roman" w:cs="Times New Roman"/>
            <w:sz w:val="24"/>
            <w:lang w:val="en-IN"/>
          </w:rPr>
          <w:delText xml:space="preserve">Typical social network datasets can be very large. </w:delText>
        </w:r>
      </w:del>
      <w:del w:id="79" w:author="Anonymous Desmarais" w:date="2016-01-29T20:26:00Z">
        <w:r w:rsidR="002D517F" w:rsidDel="00644285">
          <w:rPr>
            <w:rFonts w:ascii="Times New Roman" w:hAnsi="Times New Roman" w:cs="Times New Roman"/>
            <w:sz w:val="24"/>
            <w:lang w:val="en-IN"/>
          </w:rPr>
          <w:delText xml:space="preserve">Successful implementation of permutation testing in our paper will also ensure that the </w:delText>
        </w:r>
        <w:r w:rsidR="004133EB" w:rsidDel="00644285">
          <w:rPr>
            <w:rFonts w:ascii="Times New Roman" w:hAnsi="Times New Roman" w:cs="Times New Roman"/>
            <w:sz w:val="24"/>
            <w:lang w:val="en-IN"/>
          </w:rPr>
          <w:delText>method can be used with big data.</w:delText>
        </w:r>
      </w:del>
    </w:p>
    <w:sectPr w:rsidR="00E955AF" w:rsidRPr="00E955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leksandra" w:date="2016-01-29T14:52:00Z" w:initials="A">
    <w:p w14:paraId="08FB6C0B" w14:textId="77777777" w:rsidR="005A7ADC" w:rsidRDefault="005A7ADC">
      <w:pPr>
        <w:pStyle w:val="CommentText"/>
      </w:pPr>
      <w:r>
        <w:rPr>
          <w:rStyle w:val="CommentReference"/>
        </w:rPr>
        <w:annotationRef/>
      </w:r>
      <w:r>
        <w:t xml:space="preserve">SUTVA goes beyond the usual independence assumption. So do you mean both SUTVA and independence assumption or were you trying to say that SUTVA is independence? </w:t>
      </w:r>
    </w:p>
  </w:comment>
  <w:comment w:id="64" w:author="Aleksandra" w:date="2016-01-29T14:58:00Z" w:initials="A">
    <w:p w14:paraId="3ADC074A" w14:textId="0E9E9E2F" w:rsidR="005A7ADC" w:rsidRDefault="005A7ADC">
      <w:pPr>
        <w:pStyle w:val="CommentText"/>
      </w:pPr>
      <w:r>
        <w:rPr>
          <w:rStyle w:val="CommentReference"/>
        </w:rPr>
        <w:annotationRef/>
      </w:r>
      <w:r>
        <w:t xml:space="preserve">Don’t say what you plan to do but write the abstract as you have done it already. If you can already say something about your results that would be nice too. Otherwise, I think you until late in April to make updates to the abstract. </w:t>
      </w:r>
    </w:p>
  </w:comment>
  <w:comment w:id="69" w:author="Aleksandra" w:date="2016-01-29T14:55:00Z" w:initials="A">
    <w:p w14:paraId="306CA0A3" w14:textId="77777777" w:rsidR="005A7ADC" w:rsidRDefault="005A7ADC">
      <w:pPr>
        <w:pStyle w:val="CommentText"/>
      </w:pPr>
      <w:r>
        <w:rPr>
          <w:rStyle w:val="CommentReference"/>
        </w:rPr>
        <w:annotationRef/>
      </w:r>
      <w:r>
        <w:t>Of?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55AE1"/>
    <w:rsid w:val="000734A3"/>
    <w:rsid w:val="0008402C"/>
    <w:rsid w:val="00090D8B"/>
    <w:rsid w:val="0017691A"/>
    <w:rsid w:val="001976D8"/>
    <w:rsid w:val="00221425"/>
    <w:rsid w:val="002524D6"/>
    <w:rsid w:val="002D517F"/>
    <w:rsid w:val="002F3A76"/>
    <w:rsid w:val="00320CCF"/>
    <w:rsid w:val="003513E2"/>
    <w:rsid w:val="003F35A0"/>
    <w:rsid w:val="004133EB"/>
    <w:rsid w:val="00440D95"/>
    <w:rsid w:val="00491B3A"/>
    <w:rsid w:val="004A005E"/>
    <w:rsid w:val="004C2F05"/>
    <w:rsid w:val="005A7ADC"/>
    <w:rsid w:val="0062453F"/>
    <w:rsid w:val="00644285"/>
    <w:rsid w:val="00686F52"/>
    <w:rsid w:val="006A7639"/>
    <w:rsid w:val="006E71B7"/>
    <w:rsid w:val="0070473C"/>
    <w:rsid w:val="007A521A"/>
    <w:rsid w:val="007B4431"/>
    <w:rsid w:val="00800799"/>
    <w:rsid w:val="00891F7B"/>
    <w:rsid w:val="00926E3F"/>
    <w:rsid w:val="00964022"/>
    <w:rsid w:val="00964B9C"/>
    <w:rsid w:val="009C375E"/>
    <w:rsid w:val="00A60310"/>
    <w:rsid w:val="00B43F4E"/>
    <w:rsid w:val="00B50B74"/>
    <w:rsid w:val="00C21F39"/>
    <w:rsid w:val="00C42FE1"/>
    <w:rsid w:val="00C94519"/>
    <w:rsid w:val="00CF6A51"/>
    <w:rsid w:val="00D0229B"/>
    <w:rsid w:val="00D50690"/>
    <w:rsid w:val="00D56506"/>
    <w:rsid w:val="00D56D40"/>
    <w:rsid w:val="00E955AF"/>
    <w:rsid w:val="00F801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8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Anonymous Desmarais</cp:lastModifiedBy>
  <cp:revision>40</cp:revision>
  <dcterms:created xsi:type="dcterms:W3CDTF">2016-01-29T19:48:00Z</dcterms:created>
  <dcterms:modified xsi:type="dcterms:W3CDTF">2016-01-30T01:42:00Z</dcterms:modified>
</cp:coreProperties>
</file>